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D30089" w:rsidR="00E11093" w:rsidP="3E0D8A15" w:rsidRDefault="009A3245" w14:paraId="75ED8E9A" w14:textId="7C380E34">
      <w:pPr>
        <w:pStyle w:val="Titre"/>
        <w:rPr>
          <w:b w:val="1"/>
          <w:bCs w:val="1"/>
          <w:lang w:val="en-US"/>
        </w:rPr>
      </w:pPr>
      <w:r w:rsidRPr="3E0D8A15" w:rsidR="009A3245">
        <w:rPr>
          <w:b w:val="1"/>
          <w:bCs w:val="1"/>
          <w:lang w:val="en-US"/>
        </w:rPr>
        <w:t xml:space="preserve">Export EEG data </w:t>
      </w:r>
      <w:r w:rsidRPr="3E0D8A15" w:rsidR="009A3245">
        <w:rPr>
          <w:b w:val="1"/>
          <w:bCs w:val="1"/>
          <w:lang w:val="en-US"/>
        </w:rPr>
        <w:t>as</w:t>
      </w:r>
      <w:r w:rsidRPr="3E0D8A15" w:rsidR="009A3245">
        <w:rPr>
          <w:b w:val="1"/>
          <w:bCs w:val="1"/>
          <w:lang w:val="en-US"/>
        </w:rPr>
        <w:t xml:space="preserve"> .</w:t>
      </w:r>
      <w:r w:rsidRPr="3E0D8A15" w:rsidR="009A3245">
        <w:rPr>
          <w:b w:val="1"/>
          <w:bCs w:val="1"/>
          <w:lang w:val="en-US"/>
        </w:rPr>
        <w:t>edf</w:t>
      </w:r>
      <w:r w:rsidRPr="3E0D8A15" w:rsidR="009A3245">
        <w:rPr>
          <w:b w:val="1"/>
          <w:bCs w:val="1"/>
          <w:lang w:val="en-US"/>
        </w:rPr>
        <w:t xml:space="preserve"> from Profusion with a pre-defined </w:t>
      </w:r>
      <w:r w:rsidRPr="3E0D8A15" w:rsidR="00ED40FB">
        <w:rPr>
          <w:b w:val="1"/>
          <w:bCs w:val="1"/>
          <w:lang w:val="en-US"/>
        </w:rPr>
        <w:t>montage</w:t>
      </w:r>
    </w:p>
    <w:p w:rsidR="00ED40FB" w:rsidP="00ED40FB" w:rsidRDefault="00ED40FB" w14:paraId="63C5CB4A" w14:textId="77777777">
      <w:pPr>
        <w:rPr>
          <w:lang w:val="en-US"/>
        </w:rPr>
      </w:pPr>
    </w:p>
    <w:p w:rsidRPr="00ED40FB" w:rsidR="00ED40FB" w:rsidP="7DAB8EDC" w:rsidRDefault="146CB8C1" w14:paraId="18AD5603" w14:textId="70AC0947">
      <w:pPr>
        <w:rPr>
          <w:lang w:val="en-US"/>
        </w:rPr>
      </w:pPr>
      <w:r w:rsidRPr="7DAB8EDC">
        <w:rPr>
          <w:lang w:val="en-US"/>
        </w:rPr>
        <w:t xml:space="preserve">When exporting EEG data with Profusion, you can choose to export the data as it was </w:t>
      </w:r>
      <w:r w:rsidRPr="7DAB8EDC" w:rsidR="1CFAC86E">
        <w:rPr>
          <w:lang w:val="en-US"/>
        </w:rPr>
        <w:t xml:space="preserve">originally </w:t>
      </w:r>
      <w:r w:rsidRPr="7DAB8EDC">
        <w:rPr>
          <w:lang w:val="en-US"/>
        </w:rPr>
        <w:t xml:space="preserve">acquired or as </w:t>
      </w:r>
      <w:r w:rsidRPr="7DAB8EDC" w:rsidR="71849838">
        <w:rPr>
          <w:lang w:val="en-US"/>
        </w:rPr>
        <w:t xml:space="preserve">you are choosing to </w:t>
      </w:r>
      <w:r w:rsidRPr="7DAB8EDC">
        <w:rPr>
          <w:lang w:val="en-US"/>
        </w:rPr>
        <w:t>visualiz</w:t>
      </w:r>
      <w:r w:rsidRPr="7DAB8EDC" w:rsidR="299C74EE">
        <w:rPr>
          <w:lang w:val="en-US"/>
        </w:rPr>
        <w:t>e</w:t>
      </w:r>
      <w:r w:rsidRPr="7DAB8EDC">
        <w:rPr>
          <w:lang w:val="en-US"/>
        </w:rPr>
        <w:t xml:space="preserve"> it in </w:t>
      </w:r>
      <w:r w:rsidRPr="7DAB8EDC" w:rsidR="6D34FA30">
        <w:rPr>
          <w:lang w:val="en-US"/>
        </w:rPr>
        <w:t>Profusion</w:t>
      </w:r>
      <w:r w:rsidRPr="7DAB8EDC">
        <w:rPr>
          <w:lang w:val="en-US"/>
        </w:rPr>
        <w:t>.</w:t>
      </w:r>
    </w:p>
    <w:p w:rsidRPr="00ED40FB" w:rsidR="00ED40FB" w:rsidP="7DAB8EDC" w:rsidRDefault="0182905E" w14:paraId="55551EF8" w14:textId="13CA0422">
      <w:pPr>
        <w:rPr>
          <w:lang w:val="en-US"/>
        </w:rPr>
      </w:pPr>
      <w:r w:rsidRPr="2EFE8B13">
        <w:rPr>
          <w:lang w:val="en-US"/>
        </w:rPr>
        <w:t>I</w:t>
      </w:r>
      <w:r w:rsidRPr="2EFE8B13" w:rsidR="7AA9E45C">
        <w:rPr>
          <w:rFonts w:eastAsia="Aptos" w:cs="Aptos"/>
          <w:color w:val="000000" w:themeColor="text1"/>
          <w:szCs w:val="24"/>
          <w:lang w:val="en-US"/>
        </w:rPr>
        <w:t>f you need to export</w:t>
      </w:r>
      <w:r w:rsidRPr="2EFE8B13" w:rsidR="5374E1D1">
        <w:rPr>
          <w:rFonts w:eastAsia="Aptos" w:cs="Aptos"/>
          <w:color w:val="000000" w:themeColor="text1"/>
          <w:szCs w:val="24"/>
          <w:lang w:val="en-US"/>
        </w:rPr>
        <w:t xml:space="preserve"> multiple recordings </w:t>
      </w:r>
      <w:r w:rsidRPr="2EFE8B13" w:rsidR="7AA9E45C">
        <w:rPr>
          <w:rFonts w:eastAsia="Aptos" w:cs="Aptos"/>
          <w:color w:val="000000" w:themeColor="text1"/>
          <w:szCs w:val="24"/>
          <w:lang w:val="en-US"/>
        </w:rPr>
        <w:t xml:space="preserve">using parameters different from those used during acquisition, </w:t>
      </w:r>
      <w:r w:rsidRPr="2EFE8B13" w:rsidR="6DE188D1">
        <w:rPr>
          <w:rFonts w:eastAsia="Aptos" w:cs="Aptos"/>
          <w:color w:val="000000" w:themeColor="text1"/>
          <w:szCs w:val="24"/>
          <w:lang w:val="en-US"/>
        </w:rPr>
        <w:t>e</w:t>
      </w:r>
      <w:r w:rsidRPr="2EFE8B13" w:rsidR="00ED40FB">
        <w:rPr>
          <w:lang w:val="en-US"/>
        </w:rPr>
        <w:t xml:space="preserve">xporting EEG data with a pre-defined montage </w:t>
      </w:r>
      <w:r w:rsidRPr="2EFE8B13" w:rsidR="00CA73EF">
        <w:rPr>
          <w:lang w:val="en-US"/>
        </w:rPr>
        <w:t>allows you</w:t>
      </w:r>
      <w:r w:rsidRPr="2EFE8B13" w:rsidR="00ED40FB">
        <w:rPr>
          <w:lang w:val="en-US"/>
        </w:rPr>
        <w:t xml:space="preserve"> to reduce </w:t>
      </w:r>
      <w:r w:rsidRPr="2EFE8B13" w:rsidR="00775B46">
        <w:rPr>
          <w:lang w:val="en-US"/>
        </w:rPr>
        <w:t xml:space="preserve">mistakes in </w:t>
      </w:r>
      <w:r w:rsidRPr="2EFE8B13" w:rsidR="007D7CB2">
        <w:rPr>
          <w:lang w:val="en-US"/>
        </w:rPr>
        <w:t>parameters</w:t>
      </w:r>
      <w:r w:rsidRPr="2EFE8B13" w:rsidR="001D4856">
        <w:rPr>
          <w:lang w:val="en-US"/>
        </w:rPr>
        <w:t xml:space="preserve">. </w:t>
      </w:r>
      <w:hyperlink r:id="rId7">
        <w:r w:rsidRPr="2EFE8B13" w:rsidR="001D4856">
          <w:rPr>
            <w:rStyle w:val="Lienhypertexte"/>
            <w:lang w:val="en-US"/>
          </w:rPr>
          <w:t xml:space="preserve">Here is a </w:t>
        </w:r>
        <w:r w:rsidRPr="2EFE8B13" w:rsidR="00FA6BFE">
          <w:rPr>
            <w:rStyle w:val="Lienhypertexte"/>
            <w:lang w:val="en-US"/>
          </w:rPr>
          <w:t>tutorial to create your own exporting montage.</w:t>
        </w:r>
      </w:hyperlink>
    </w:p>
    <w:p w:rsidR="1010CDDF" w:rsidP="20017E31" w:rsidRDefault="1010CDDF" w14:paraId="2F3F7F21" w14:textId="69FA38B7">
      <w:pPr>
        <w:rPr>
          <w:lang w:val="en-US"/>
        </w:rPr>
      </w:pPr>
      <w:r w:rsidRPr="20017E31">
        <w:rPr>
          <w:lang w:val="en-US"/>
        </w:rPr>
        <w:t>To export the data with the parameters of acquisition,</w:t>
      </w:r>
      <w:r w:rsidRPr="20017E31" w:rsidR="2051F649">
        <w:rPr>
          <w:lang w:val="en-US"/>
        </w:rPr>
        <w:t xml:space="preserve"> select “</w:t>
      </w:r>
      <w:proofErr w:type="spellStart"/>
      <w:r w:rsidRPr="20017E31" w:rsidR="2051F649">
        <w:rPr>
          <w:lang w:val="en-US"/>
        </w:rPr>
        <w:t>Toutes</w:t>
      </w:r>
      <w:proofErr w:type="spellEnd"/>
      <w:r w:rsidRPr="20017E31" w:rsidR="2051F649">
        <w:rPr>
          <w:lang w:val="en-US"/>
        </w:rPr>
        <w:t xml:space="preserve">” instead of </w:t>
      </w:r>
      <w:r w:rsidRPr="20017E31" w:rsidR="207EC535">
        <w:rPr>
          <w:lang w:val="en-US"/>
        </w:rPr>
        <w:t>“</w:t>
      </w:r>
      <w:proofErr w:type="spellStart"/>
      <w:r w:rsidRPr="20017E31" w:rsidR="207EC535">
        <w:rPr>
          <w:lang w:val="en-US"/>
        </w:rPr>
        <w:t>Affichées</w:t>
      </w:r>
      <w:proofErr w:type="spellEnd"/>
      <w:r w:rsidRPr="20017E31" w:rsidR="207EC535">
        <w:rPr>
          <w:lang w:val="en-US"/>
        </w:rPr>
        <w:t xml:space="preserve"> </w:t>
      </w:r>
      <w:proofErr w:type="spellStart"/>
      <w:r w:rsidRPr="20017E31" w:rsidR="207EC535">
        <w:rPr>
          <w:lang w:val="en-US"/>
        </w:rPr>
        <w:t>uniquement</w:t>
      </w:r>
      <w:proofErr w:type="spellEnd"/>
      <w:r w:rsidRPr="20017E31" w:rsidR="207EC535">
        <w:rPr>
          <w:lang w:val="en-US"/>
        </w:rPr>
        <w:t xml:space="preserve">” at step 5. </w:t>
      </w:r>
    </w:p>
    <w:p w:rsidR="1010CDDF" w:rsidP="2EFE8B13" w:rsidRDefault="207EC535" w14:paraId="4335A8F2" w14:textId="1D23CAD3">
      <w:pPr>
        <w:rPr>
          <w:lang w:val="en-US"/>
        </w:rPr>
      </w:pPr>
      <w:r w:rsidRPr="20017E31">
        <w:rPr>
          <w:lang w:val="en-US"/>
        </w:rPr>
        <w:t xml:space="preserve">Note that the team recommends to </w:t>
      </w:r>
      <w:r w:rsidRPr="20017E31" w:rsidR="194C6781">
        <w:rPr>
          <w:lang w:val="en-US"/>
        </w:rPr>
        <w:t xml:space="preserve">export with </w:t>
      </w:r>
      <w:r w:rsidRPr="20017E31">
        <w:rPr>
          <w:lang w:val="en-US"/>
        </w:rPr>
        <w:t xml:space="preserve">a montage </w:t>
      </w:r>
      <w:r w:rsidRPr="20017E31" w:rsidR="5B6C8328">
        <w:rPr>
          <w:lang w:val="en-US"/>
        </w:rPr>
        <w:t>where you defined at least a good dynamic range (“Zoom” parameter</w:t>
      </w:r>
      <w:r w:rsidRPr="20017E31" w:rsidR="7AE90B90">
        <w:rPr>
          <w:lang w:val="en-US"/>
        </w:rPr>
        <w:t>) to avoid clipping or bad resolution problem and a high-pass filter</w:t>
      </w:r>
      <w:r w:rsidRPr="20017E31" w:rsidR="4A5EF9E4">
        <w:rPr>
          <w:lang w:val="en-US"/>
        </w:rPr>
        <w:t xml:space="preserve"> of 0.01 Hz to remove the slow drift</w:t>
      </w:r>
      <w:r w:rsidRPr="20017E31" w:rsidR="58E210CF">
        <w:rPr>
          <w:lang w:val="en-US"/>
        </w:rPr>
        <w:t xml:space="preserve"> in long recordings such a whole night (that could end up in clipping as well).</w:t>
      </w:r>
      <w:r w:rsidRPr="20017E31">
        <w:rPr>
          <w:lang w:val="en-US"/>
        </w:rPr>
        <w:t xml:space="preserve">  </w:t>
      </w:r>
    </w:p>
    <w:p w:rsidR="00A91217" w:rsidP="00BC3CCB" w:rsidRDefault="00A91217" w14:paraId="2CFC83CE" w14:textId="77777777">
      <w:pPr>
        <w:rPr>
          <w:lang w:val="en-US"/>
        </w:rPr>
      </w:pPr>
    </w:p>
    <w:p w:rsidRPr="00BC3CCB" w:rsidR="00BC3CCB" w:rsidP="00BC3CCB" w:rsidRDefault="0017414B" w14:paraId="12596B98" w14:textId="13FB29F5">
      <w:pPr>
        <w:rPr>
          <w:lang w:val="en-US"/>
        </w:rPr>
      </w:pPr>
      <w:r w:rsidRPr="2EFE8B13">
        <w:rPr>
          <w:lang w:val="en-US"/>
        </w:rPr>
        <w:t>Steps to export</w:t>
      </w:r>
      <w:r w:rsidRPr="2EFE8B13" w:rsidR="008D091C">
        <w:rPr>
          <w:lang w:val="en-US"/>
        </w:rPr>
        <w:t xml:space="preserve"> your EEG data </w:t>
      </w:r>
      <w:r w:rsidRPr="2EFE8B13" w:rsidR="4F9D6394">
        <w:rPr>
          <w:lang w:val="en-US"/>
        </w:rPr>
        <w:t>as .</w:t>
      </w:r>
      <w:proofErr w:type="spellStart"/>
      <w:r w:rsidRPr="2EFE8B13" w:rsidR="4F9D6394">
        <w:rPr>
          <w:lang w:val="en-US"/>
        </w:rPr>
        <w:t>edf</w:t>
      </w:r>
      <w:proofErr w:type="spellEnd"/>
      <w:r w:rsidRPr="2EFE8B13" w:rsidR="4F9D6394">
        <w:rPr>
          <w:lang w:val="en-US"/>
        </w:rPr>
        <w:t xml:space="preserve"> </w:t>
      </w:r>
      <w:r w:rsidRPr="2EFE8B13" w:rsidR="008D091C">
        <w:rPr>
          <w:lang w:val="en-US"/>
        </w:rPr>
        <w:t xml:space="preserve">with a </w:t>
      </w:r>
      <w:r w:rsidRPr="2EFE8B13" w:rsidR="4500E51C">
        <w:rPr>
          <w:lang w:val="en-US"/>
        </w:rPr>
        <w:t>m</w:t>
      </w:r>
      <w:r w:rsidRPr="2EFE8B13" w:rsidR="008D091C">
        <w:rPr>
          <w:lang w:val="en-US"/>
        </w:rPr>
        <w:t>ontag</w:t>
      </w:r>
      <w:r w:rsidRPr="2EFE8B13" w:rsidR="00A91217">
        <w:rPr>
          <w:lang w:val="en-US"/>
        </w:rPr>
        <w:t>e</w:t>
      </w:r>
      <w:r w:rsidRPr="2EFE8B13" w:rsidR="008D091C">
        <w:rPr>
          <w:lang w:val="en-US"/>
        </w:rPr>
        <w:t>:</w:t>
      </w:r>
    </w:p>
    <w:p w:rsidR="002A4B8D" w:rsidP="00A91217" w:rsidRDefault="00B303CE" w14:paraId="5B421AA1" w14:textId="230B6C87">
      <w:pPr>
        <w:pStyle w:val="Paragraphedeliste"/>
        <w:numPr>
          <w:ilvl w:val="0"/>
          <w:numId w:val="4"/>
        </w:numPr>
        <w:rPr>
          <w:lang w:val="en-US"/>
        </w:rPr>
      </w:pPr>
      <w:r w:rsidRPr="008D091C">
        <w:rPr>
          <w:lang w:val="en-US"/>
        </w:rPr>
        <w:t xml:space="preserve">Open </w:t>
      </w:r>
      <w:proofErr w:type="spellStart"/>
      <w:r w:rsidRPr="008D091C" w:rsidR="00245217">
        <w:rPr>
          <w:lang w:val="en-US"/>
        </w:rPr>
        <w:t>ProFusion</w:t>
      </w:r>
      <w:proofErr w:type="spellEnd"/>
      <w:r w:rsidRPr="008D091C" w:rsidR="00245217">
        <w:rPr>
          <w:lang w:val="en-US"/>
        </w:rPr>
        <w:t xml:space="preserve"> PSG4</w:t>
      </w:r>
      <w:r w:rsidRPr="008D091C" w:rsidR="00BC3CCB">
        <w:rPr>
          <w:lang w:val="en-US"/>
        </w:rPr>
        <w:t xml:space="preserve">    </w:t>
      </w:r>
      <w:r w:rsidRPr="002A4B8D" w:rsidR="00BC3CCB">
        <w:rPr>
          <w:noProof/>
        </w:rPr>
        <w:drawing>
          <wp:inline distT="0" distB="0" distL="0" distR="0" wp14:anchorId="3D84C3D5" wp14:editId="06CF5277">
            <wp:extent cx="864000" cy="645648"/>
            <wp:effectExtent l="0" t="0" r="0" b="2540"/>
            <wp:docPr id="1" name="Image 1" descr="Une image contenant texte, capture d’écran, Police, logo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, logo&#10;&#10;Le contenu généré par l’IA peut être incorrect."/>
                    <pic:cNvPicPr/>
                  </pic:nvPicPr>
                  <pic:blipFill rotWithShape="1">
                    <a:blip r:embed="rId8"/>
                    <a:srcRect l="2727" t="23001" r="12498" b="17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98" cy="65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91217" w:rsidR="00A91217" w:rsidP="00A91217" w:rsidRDefault="00A91217" w14:paraId="658883A7" w14:textId="77777777">
      <w:pPr>
        <w:pStyle w:val="Paragraphedeliste"/>
        <w:rPr>
          <w:lang w:val="en-US"/>
        </w:rPr>
      </w:pPr>
    </w:p>
    <w:p w:rsidRPr="00A6596B" w:rsidR="00245217" w:rsidP="008D091C" w:rsidRDefault="00245217" w14:paraId="4196DC57" w14:textId="5C80DC7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O</w:t>
      </w:r>
      <w:r w:rsidRPr="00A6596B">
        <w:rPr>
          <w:lang w:val="en-US"/>
        </w:rPr>
        <w:t xml:space="preserve">pen a PSG file, by searching for the </w:t>
      </w:r>
      <w:r w:rsidRPr="00A6596B" w:rsidR="00C64A9C">
        <w:rPr>
          <w:lang w:val="en-US"/>
        </w:rPr>
        <w:t>patient’s</w:t>
      </w:r>
      <w:r w:rsidRPr="00A6596B">
        <w:rPr>
          <w:lang w:val="en-US"/>
        </w:rPr>
        <w:t xml:space="preserve"> name and selecting the period of the recording (e.g., in the last month)</w:t>
      </w:r>
    </w:p>
    <w:p w:rsidR="00705B13" w:rsidP="008C36F4" w:rsidRDefault="00BC3CCB" w14:paraId="1AA98379" w14:textId="6A2EB68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AA9CC8" wp14:editId="74A56D39">
            <wp:extent cx="4672570" cy="1959677"/>
            <wp:effectExtent l="0" t="0" r="0" b="2540"/>
            <wp:docPr id="9391762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469" cy="1993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BC3CCB" w:rsidR="00BC3CCB" w:rsidRDefault="00BC3CCB" w14:paraId="2D03C3CE" w14:textId="77777777">
      <w:pPr>
        <w:rPr>
          <w:lang w:val="en-US"/>
        </w:rPr>
      </w:pPr>
    </w:p>
    <w:p w:rsidRPr="00A6596B" w:rsidR="00705B13" w:rsidP="008D091C" w:rsidRDefault="00705B13" w14:paraId="786A8995" w14:textId="1A182780">
      <w:pPr>
        <w:pStyle w:val="Paragraphedeliste"/>
        <w:numPr>
          <w:ilvl w:val="0"/>
          <w:numId w:val="4"/>
        </w:numPr>
        <w:rPr>
          <w:lang w:val="en-US"/>
        </w:rPr>
      </w:pPr>
      <w:r w:rsidRPr="00A6596B">
        <w:rPr>
          <w:lang w:val="en-US"/>
        </w:rPr>
        <w:t>From the dropdown menu, select the montage that you have created as an export montage.</w:t>
      </w:r>
    </w:p>
    <w:p w:rsidR="00705B13" w:rsidP="00705B13" w:rsidRDefault="008C36F4" w14:paraId="6E520BC1" w14:textId="10DCA6EC">
      <w:pPr>
        <w:jc w:val="center"/>
      </w:pPr>
      <w:r>
        <w:rPr>
          <w:noProof/>
        </w:rPr>
        <w:drawing>
          <wp:inline distT="0" distB="0" distL="0" distR="0" wp14:anchorId="13379FF2" wp14:editId="1A9F845C">
            <wp:extent cx="3535668" cy="2292350"/>
            <wp:effectExtent l="0" t="0" r="8255" b="0"/>
            <wp:docPr id="175327073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95" cy="235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A6596B" w:rsidR="0060236C" w:rsidP="0060236C" w:rsidRDefault="0060236C" w14:paraId="37CFA038" w14:textId="7CEADB25">
      <w:pPr>
        <w:rPr>
          <w:lang w:val="en-US"/>
        </w:rPr>
      </w:pPr>
      <w:r w:rsidRPr="0060236C">
        <w:rPr>
          <w:lang w:val="en-US"/>
        </w:rPr>
        <w:t xml:space="preserve"> </w:t>
      </w:r>
    </w:p>
    <w:p w:rsidRPr="0060236C" w:rsidR="002A4B8D" w:rsidP="0060236C" w:rsidRDefault="0060236C" w14:paraId="0F7BD870" w14:textId="58E62342">
      <w:pPr>
        <w:pStyle w:val="Paragraphedeliste"/>
        <w:numPr>
          <w:ilvl w:val="0"/>
          <w:numId w:val="4"/>
        </w:numPr>
        <w:rPr>
          <w:lang w:val="en-US"/>
        </w:rPr>
      </w:pPr>
      <w:r w:rsidRPr="7DAB8EDC">
        <w:rPr>
          <w:lang w:val="en-US"/>
        </w:rPr>
        <w:t xml:space="preserve">You can always double-check that the montage parameters are ok by looking at the channel list (can you see all the channels that you </w:t>
      </w:r>
      <w:bookmarkStart w:name="_Int_DozBwuZo" w:id="0"/>
      <w:r w:rsidRPr="7DAB8EDC">
        <w:rPr>
          <w:lang w:val="en-US"/>
        </w:rPr>
        <w:t>need ?</w:t>
      </w:r>
      <w:bookmarkEnd w:id="0"/>
      <w:r w:rsidRPr="7DAB8EDC">
        <w:rPr>
          <w:lang w:val="en-US"/>
        </w:rPr>
        <w:t>) and their parameters (single click on the channel)</w:t>
      </w:r>
    </w:p>
    <w:p w:rsidRPr="00A6596B" w:rsidR="00E539D8" w:rsidP="7DAB8EDC" w:rsidRDefault="758F57E4" w14:paraId="73106CC4" w14:textId="60E7387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70A70B" wp14:editId="34201F8B">
            <wp:extent cx="2440940" cy="327596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1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327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6596B" w:rsidR="00E539D8" w:rsidRDefault="00E539D8" w14:paraId="57A2F07E" w14:textId="1B570B14">
      <w:pPr>
        <w:rPr>
          <w:lang w:val="en-US"/>
        </w:rPr>
      </w:pPr>
    </w:p>
    <w:p w:rsidRPr="00A6596B" w:rsidR="00E539D8" w:rsidRDefault="00E539D8" w14:paraId="0EA43E52" w14:textId="6DCE791D">
      <w:pPr>
        <w:rPr>
          <w:lang w:val="en-US"/>
        </w:rPr>
      </w:pPr>
    </w:p>
    <w:p w:rsidRPr="00A6596B" w:rsidR="00E539D8" w:rsidRDefault="00E539D8" w14:paraId="250937A3" w14:textId="6DA8237B">
      <w:pPr>
        <w:rPr>
          <w:lang w:val="en-US"/>
        </w:rPr>
      </w:pPr>
    </w:p>
    <w:p w:rsidRPr="00A6596B" w:rsidR="00705B13" w:rsidRDefault="00705B13" w14:paraId="4CB1BA50" w14:textId="77777777">
      <w:pPr>
        <w:rPr>
          <w:lang w:val="en-US"/>
        </w:rPr>
      </w:pPr>
    </w:p>
    <w:p w:rsidRPr="00A6596B" w:rsidR="00705B13" w:rsidRDefault="00705B13" w14:paraId="7C26BFE7" w14:textId="77777777">
      <w:pPr>
        <w:rPr>
          <w:lang w:val="en-US"/>
        </w:rPr>
      </w:pPr>
    </w:p>
    <w:p w:rsidRPr="00A6596B" w:rsidR="00705B13" w:rsidRDefault="00705B13" w14:paraId="1FA33DA7" w14:textId="77777777">
      <w:pPr>
        <w:rPr>
          <w:lang w:val="en-US"/>
        </w:rPr>
      </w:pPr>
    </w:p>
    <w:p w:rsidRPr="00A6596B" w:rsidR="00705B13" w:rsidRDefault="00705B13" w14:paraId="73F7E1AC" w14:textId="77777777">
      <w:pPr>
        <w:rPr>
          <w:lang w:val="en-US"/>
        </w:rPr>
      </w:pPr>
    </w:p>
    <w:p w:rsidRPr="00A6596B" w:rsidR="00705B13" w:rsidP="7DAB8EDC" w:rsidRDefault="00705B13" w14:paraId="5CCE7F94" w14:textId="7DB689BE">
      <w:pPr>
        <w:rPr>
          <w:lang w:val="en-US"/>
        </w:rPr>
      </w:pPr>
    </w:p>
    <w:p w:rsidRPr="009C03DB" w:rsidR="00705B13" w:rsidP="009C03DB" w:rsidRDefault="00705B13" w14:paraId="7D9FD096" w14:textId="40FAF0A5">
      <w:pPr>
        <w:pStyle w:val="Paragraphedeliste"/>
        <w:numPr>
          <w:ilvl w:val="0"/>
          <w:numId w:val="4"/>
        </w:numPr>
        <w:rPr>
          <w:lang w:val="en-US"/>
        </w:rPr>
      </w:pPr>
      <w:r w:rsidRPr="009C03DB">
        <w:rPr>
          <w:lang w:val="en-US"/>
        </w:rPr>
        <w:t>Export the EDF</w:t>
      </w:r>
      <w:r w:rsidRPr="009C03DB" w:rsidR="009C03DB">
        <w:rPr>
          <w:lang w:val="en-US"/>
        </w:rPr>
        <w:t> : click o</w:t>
      </w:r>
      <w:r w:rsidR="009C03DB">
        <w:rPr>
          <w:lang w:val="en-US"/>
        </w:rPr>
        <w:t>n “</w:t>
      </w:r>
      <w:proofErr w:type="spellStart"/>
      <w:r w:rsidR="009C03DB">
        <w:rPr>
          <w:lang w:val="en-US"/>
        </w:rPr>
        <w:t>Outils</w:t>
      </w:r>
      <w:proofErr w:type="spellEnd"/>
      <w:r w:rsidR="009C03DB">
        <w:rPr>
          <w:lang w:val="en-US"/>
        </w:rPr>
        <w:t xml:space="preserve">” then “Exporter </w:t>
      </w:r>
      <w:proofErr w:type="spellStart"/>
      <w:r w:rsidR="009C03DB">
        <w:rPr>
          <w:lang w:val="en-US"/>
        </w:rPr>
        <w:t>en</w:t>
      </w:r>
      <w:proofErr w:type="spellEnd"/>
      <w:r w:rsidR="009C03DB">
        <w:rPr>
          <w:lang w:val="en-US"/>
        </w:rPr>
        <w:t xml:space="preserve"> EDF”</w:t>
      </w:r>
    </w:p>
    <w:p w:rsidR="009C03DB" w:rsidRDefault="002A4B8D" w14:paraId="652CD211" w14:textId="3AE1346F">
      <w:r>
        <w:rPr>
          <w:noProof/>
        </w:rPr>
        <w:drawing>
          <wp:inline distT="0" distB="0" distL="0" distR="0" wp14:anchorId="500DACF6" wp14:editId="1D30CAD9">
            <wp:extent cx="5760720" cy="15824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9D8" w:rsidP="00705B13" w:rsidRDefault="00705B13" w14:paraId="63FAAC6F" w14:textId="1F4951AB">
      <w:pPr>
        <w:pStyle w:val="Paragraphedeliste"/>
        <w:numPr>
          <w:ilvl w:val="0"/>
          <w:numId w:val="2"/>
        </w:numPr>
      </w:pPr>
      <w:r>
        <w:t xml:space="preserve">Check the box </w:t>
      </w:r>
      <w:r w:rsidR="00F82322">
        <w:t>« </w:t>
      </w:r>
      <w:r w:rsidR="00E539D8">
        <w:t>Anonymiser le patient</w:t>
      </w:r>
      <w:r w:rsidR="00F82322">
        <w:t> » </w:t>
      </w:r>
      <w:r>
        <w:t xml:space="preserve"> </w:t>
      </w:r>
      <w:r w:rsidR="00E539D8">
        <w:t xml:space="preserve"> </w:t>
      </w:r>
    </w:p>
    <w:p w:rsidRPr="00A6596B" w:rsidR="00705B13" w:rsidP="00705B13" w:rsidRDefault="00705B13" w14:paraId="25401F9D" w14:textId="608435EE">
      <w:pPr>
        <w:pStyle w:val="Paragraphedeliste"/>
        <w:numPr>
          <w:ilvl w:val="0"/>
          <w:numId w:val="2"/>
        </w:numPr>
        <w:rPr>
          <w:lang w:val="en-US"/>
        </w:rPr>
      </w:pPr>
      <w:r w:rsidRPr="00A6596B">
        <w:rPr>
          <w:lang w:val="en-US"/>
        </w:rPr>
        <w:t>Define the folder and file name with which to save the EDF (three dots)</w:t>
      </w:r>
    </w:p>
    <w:p w:rsidR="00705B13" w:rsidP="00705B13" w:rsidRDefault="00705B13" w14:paraId="41DFBB6D" w14:textId="39D77E91">
      <w:pPr>
        <w:pStyle w:val="Paragraphedeliste"/>
        <w:numPr>
          <w:ilvl w:val="0"/>
          <w:numId w:val="2"/>
        </w:numPr>
      </w:pPr>
      <w:proofErr w:type="spellStart"/>
      <w:r>
        <w:t>Choose</w:t>
      </w:r>
      <w:proofErr w:type="spellEnd"/>
      <w:r w:rsidR="00F82322">
        <w:t xml:space="preserve"> « </w:t>
      </w:r>
      <w:r>
        <w:t>Affich</w:t>
      </w:r>
      <w:r w:rsidR="6B80A353">
        <w:t>ées</w:t>
      </w:r>
      <w:r>
        <w:t xml:space="preserve"> uniquement</w:t>
      </w:r>
      <w:r w:rsidR="00F82322">
        <w:t> »</w:t>
      </w:r>
    </w:p>
    <w:p w:rsidR="002A4B8D" w:rsidP="00705B13" w:rsidRDefault="00705B13" w14:paraId="26003355" w14:textId="62C4276D">
      <w:pPr>
        <w:pStyle w:val="Paragraphedeliste"/>
        <w:numPr>
          <w:ilvl w:val="1"/>
          <w:numId w:val="2"/>
        </w:numPr>
        <w:rPr>
          <w:lang w:val="en-US"/>
        </w:rPr>
      </w:pPr>
      <w:r w:rsidRPr="0DC789D2" w:rsidR="00705B13">
        <w:rPr>
          <w:lang w:val="en-US"/>
        </w:rPr>
        <w:t>The table you see displayed confirms how the recording will be exported.</w:t>
      </w:r>
      <w:r w:rsidRPr="0DC789D2" w:rsidR="0095441F">
        <w:rPr>
          <w:lang w:val="en-US"/>
        </w:rPr>
        <w:t xml:space="preserve"> It corresponds to the </w:t>
      </w:r>
      <w:r w:rsidRPr="0DC789D2" w:rsidR="00CA09BD">
        <w:rPr>
          <w:lang w:val="en-US"/>
        </w:rPr>
        <w:t>parameters set in “</w:t>
      </w:r>
      <w:r w:rsidRPr="0DC789D2" w:rsidR="00CA09BD">
        <w:rPr>
          <w:lang w:val="en-US"/>
        </w:rPr>
        <w:t>fen</w:t>
      </w:r>
      <w:r w:rsidRPr="0DC789D2" w:rsidR="00861876">
        <w:rPr>
          <w:lang w:val="en-US"/>
        </w:rPr>
        <w:t>ê</w:t>
      </w:r>
      <w:r w:rsidRPr="0DC789D2" w:rsidR="00CA09BD">
        <w:rPr>
          <w:lang w:val="en-US"/>
        </w:rPr>
        <w:t>tre</w:t>
      </w:r>
      <w:r w:rsidRPr="0DC789D2" w:rsidR="00CA09BD">
        <w:rPr>
          <w:lang w:val="en-US"/>
        </w:rPr>
        <w:t xml:space="preserve"> 1</w:t>
      </w:r>
      <w:r w:rsidRPr="0DC789D2" w:rsidR="00861876">
        <w:rPr>
          <w:lang w:val="en-US"/>
        </w:rPr>
        <w:t xml:space="preserve">” </w:t>
      </w:r>
      <w:r w:rsidRPr="0DC789D2" w:rsidR="00095C1E">
        <w:rPr>
          <w:lang w:val="en-US"/>
        </w:rPr>
        <w:t>of</w:t>
      </w:r>
      <w:r w:rsidRPr="0DC789D2" w:rsidR="00861876">
        <w:rPr>
          <w:lang w:val="en-US"/>
        </w:rPr>
        <w:t xml:space="preserve"> “configuration de </w:t>
      </w:r>
      <w:r w:rsidRPr="0DC789D2" w:rsidR="00861876">
        <w:rPr>
          <w:lang w:val="en-US"/>
        </w:rPr>
        <w:t>l’affichage</w:t>
      </w:r>
      <w:r w:rsidRPr="0DC789D2" w:rsidR="00861876">
        <w:rPr>
          <w:lang w:val="en-US"/>
        </w:rPr>
        <w:t>”</w:t>
      </w:r>
      <w:r w:rsidRPr="0DC789D2" w:rsidR="00095C1E">
        <w:rPr>
          <w:lang w:val="en-US"/>
        </w:rPr>
        <w:t xml:space="preserve"> when you created your montage.</w:t>
      </w:r>
      <w:ins w:author="ANDRILLON Thomas" w:date="2025-10-10T11:48:59.45Z" w:id="91679083">
        <w:r w:rsidRPr="0DC789D2" w:rsidR="281E0804">
          <w:rPr>
            <w:lang w:val="en-US"/>
          </w:rPr>
          <w:t xml:space="preserve"> </w:t>
        </w:r>
        <w:r w:rsidRPr="0DC789D2" w:rsidR="281E0804">
          <w:rPr>
            <w:b w:val="1"/>
            <w:bCs w:val="1"/>
            <w:u w:val="single"/>
            <w:lang w:val="en-US"/>
            <w:rPrChange w:author="ANDRILLON Thomas" w:date="2025-10-10T11:49:03.077Z" w:id="316639832">
              <w:rPr>
                <w:lang w:val="en-US"/>
              </w:rPr>
            </w:rPrChange>
          </w:rPr>
          <w:t xml:space="preserve">This means that you need to be sure that you have the correct </w:t>
        </w:r>
        <w:r w:rsidRPr="0DC789D2" w:rsidR="281E0804">
          <w:rPr>
            <w:b w:val="1"/>
            <w:bCs w:val="1"/>
            <w:u w:val="single"/>
            <w:lang w:val="en-US"/>
            <w:rPrChange w:author="ANDRILLON Thomas" w:date="2025-10-10T11:49:03.077Z" w:id="1844038367">
              <w:rPr>
                <w:lang w:val="en-US"/>
              </w:rPr>
            </w:rPrChange>
          </w:rPr>
          <w:t>montage</w:t>
        </w:r>
        <w:r w:rsidRPr="0DC789D2" w:rsidR="281E0804">
          <w:rPr>
            <w:b w:val="1"/>
            <w:bCs w:val="1"/>
            <w:u w:val="single"/>
            <w:lang w:val="en-US"/>
            <w:rPrChange w:author="ANDRILLON Thomas" w:date="2025-10-10T11:49:03.077Z" w:id="630799630">
              <w:rPr>
                <w:lang w:val="en-US"/>
              </w:rPr>
            </w:rPrChange>
          </w:rPr>
          <w:t>!</w:t>
        </w:r>
      </w:ins>
    </w:p>
    <w:p w:rsidRPr="005860C0" w:rsidR="005860C0" w:rsidP="005860C0" w:rsidRDefault="00F82322" w14:paraId="55DCF93F" w14:textId="4895126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on “Exporter” </w:t>
      </w:r>
    </w:p>
    <w:p w:rsidR="0086603B" w:rsidP="009C03DB" w:rsidRDefault="009C03DB" w14:paraId="7FECB752" w14:textId="1C904EF9">
      <w:pPr>
        <w:jc w:val="center"/>
        <w:rPr>
          <w:lang w:val="en-US"/>
        </w:rPr>
      </w:pPr>
      <w:r w:rsidRPr="00E539D8">
        <w:rPr>
          <w:noProof/>
        </w:rPr>
        <w:drawing>
          <wp:inline distT="0" distB="0" distL="0" distR="0" wp14:anchorId="67325F67" wp14:editId="3711CE1A">
            <wp:extent cx="5303520" cy="3978275"/>
            <wp:effectExtent l="0" t="0" r="0" b="3175"/>
            <wp:docPr id="9" name="Image 9" descr="Une image contenant texte, capture d’écran, nombr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, nombre, Parallèle&#10;&#10;Le contenu généré par l’IA peut êtr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6596B" w:rsidR="009C03DB" w:rsidP="009C03DB" w:rsidRDefault="009C03DB" w14:paraId="6FD0466E" w14:textId="77777777">
      <w:pPr>
        <w:jc w:val="center"/>
        <w:rPr>
          <w:lang w:val="en-US"/>
        </w:rPr>
      </w:pPr>
    </w:p>
    <w:p w:rsidRPr="00B271DA" w:rsidR="0086603B" w:rsidP="008D091C" w:rsidRDefault="00705B13" w14:paraId="6E075A6F" w14:textId="4C204AF1">
      <w:pPr>
        <w:pStyle w:val="Paragraphedeliste"/>
        <w:numPr>
          <w:ilvl w:val="0"/>
          <w:numId w:val="4"/>
        </w:numPr>
        <w:rPr>
          <w:lang w:val="en-US"/>
        </w:rPr>
      </w:pPr>
      <w:r w:rsidRPr="00B271DA">
        <w:rPr>
          <w:lang w:val="en-US"/>
        </w:rPr>
        <w:t>Export the hypnogram</w:t>
      </w:r>
      <w:r w:rsidRPr="00B271DA" w:rsidR="60104667">
        <w:rPr>
          <w:lang w:val="en-US"/>
        </w:rPr>
        <w:t xml:space="preserve"> (.txt file)</w:t>
      </w:r>
    </w:p>
    <w:p w:rsidRPr="00B271DA" w:rsidR="60104667" w:rsidP="7DAB8EDC" w:rsidRDefault="60104667" w14:paraId="6F74F5DE" w14:textId="592EEC68">
      <w:pPr>
        <w:pStyle w:val="Paragraphedeliste"/>
        <w:numPr>
          <w:ilvl w:val="1"/>
          <w:numId w:val="4"/>
        </w:numPr>
        <w:rPr>
          <w:lang w:val="en-US"/>
        </w:rPr>
      </w:pPr>
      <w:r w:rsidRPr="00B271DA">
        <w:rPr>
          <w:lang w:val="en-US"/>
        </w:rPr>
        <w:t>Define the folder and file name with which to save it.</w:t>
      </w:r>
    </w:p>
    <w:p w:rsidR="0086603B" w:rsidP="009C03DB" w:rsidRDefault="0086603B" w14:paraId="704EBC1C" w14:textId="09051650">
      <w:pPr>
        <w:jc w:val="center"/>
      </w:pPr>
      <w:r w:rsidRPr="0086603B">
        <w:rPr>
          <w:noProof/>
        </w:rPr>
        <w:drawing>
          <wp:inline distT="0" distB="0" distL="0" distR="0" wp14:anchorId="2335A76C" wp14:editId="08F16750">
            <wp:extent cx="5760720" cy="1689735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03B">
      <w:headerReference w:type="default" r:id="rId15"/>
      <w:pgSz w:w="11906" w:h="16838" w:orient="portrait"/>
      <w:pgMar w:top="1417" w:right="1417" w:bottom="1417" w:left="1417" w:header="708" w:footer="708" w:gutter="0"/>
      <w:cols w:space="708"/>
      <w:docGrid w:linePitch="360"/>
      <w:footerReference w:type="default" r:id="Rf73272139fb44d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42D44" w:rsidP="00B271DA" w:rsidRDefault="00542D44" w14:paraId="399C2912" w14:textId="77777777">
      <w:pPr>
        <w:spacing w:after="0" w:line="240" w:lineRule="auto"/>
      </w:pPr>
      <w:r>
        <w:separator/>
      </w:r>
    </w:p>
  </w:endnote>
  <w:endnote w:type="continuationSeparator" w:id="0">
    <w:p w:rsidR="00542D44" w:rsidP="00B271DA" w:rsidRDefault="00542D44" w14:paraId="58B5A71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27B03F8" w:rsidTr="627B03F8" w14:paraId="65509900">
      <w:trPr>
        <w:trHeight w:val="300"/>
      </w:trPr>
      <w:tc>
        <w:tcPr>
          <w:tcW w:w="3020" w:type="dxa"/>
          <w:tcMar/>
        </w:tcPr>
        <w:p w:rsidR="627B03F8" w:rsidP="627B03F8" w:rsidRDefault="627B03F8" w14:paraId="58E39164" w14:textId="730BCA9D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627B03F8" w:rsidP="627B03F8" w:rsidRDefault="627B03F8" w14:paraId="3607039F" w14:textId="42CAD5FD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627B03F8" w:rsidP="627B03F8" w:rsidRDefault="627B03F8" w14:paraId="4786BCD2" w14:textId="7C48DAAC">
          <w:pPr>
            <w:pStyle w:val="En-tte"/>
            <w:bidi w:val="0"/>
            <w:ind w:right="-115"/>
            <w:jc w:val="right"/>
          </w:pPr>
        </w:p>
      </w:tc>
    </w:tr>
  </w:tbl>
  <w:p w:rsidR="627B03F8" w:rsidP="627B03F8" w:rsidRDefault="627B03F8" w14:paraId="5F6B6657" w14:textId="4B027E38">
    <w:pPr>
      <w:pStyle w:val="Pieddepag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42D44" w:rsidP="00B271DA" w:rsidRDefault="00542D44" w14:paraId="48FD3C89" w14:textId="77777777">
      <w:pPr>
        <w:spacing w:after="0" w:line="240" w:lineRule="auto"/>
      </w:pPr>
      <w:r>
        <w:separator/>
      </w:r>
    </w:p>
  </w:footnote>
  <w:footnote w:type="continuationSeparator" w:id="0">
    <w:p w:rsidR="00542D44" w:rsidP="00B271DA" w:rsidRDefault="00542D44" w14:paraId="70A5840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1DA" w:rsidP="3E0D8A15" w:rsidRDefault="00B271DA" w14:paraId="4788DF7B" w14:textId="54959CDB">
    <w:pPr>
      <w:pStyle w:val="En-tte"/>
      <w:ind w:left="6372" w:firstLine="0"/>
    </w:pPr>
    <w:r w:rsidR="3E0D8A15">
      <w:rPr/>
      <w:t xml:space="preserve">Last update </w:t>
    </w:r>
    <w:r>
      <w:fldChar w:fldCharType="begin"/>
    </w:r>
    <w:r>
      <w:instrText xml:space="preserve"> SAVEDATE  \@ "dd.MM.yy"  \* MERGEFORMAT </w:instrText>
    </w:r>
    <w:r>
      <w:fldChar w:fldCharType="separate"/>
    </w:r>
    <w:r w:rsidRPr="3E0D8A15" w:rsidR="3E0D8A15">
      <w:rPr>
        <w:noProof/>
      </w:rPr>
      <w:t>25.09.25</w:t>
    </w:r>
    <w:r>
      <w:fldChar w:fldCharType="end"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BO2dCiy9cZ7HN" int2:id="RDTV030W">
      <int2:state int2:value="Rejected" int2:type="spell"/>
    </int2:textHash>
    <int2:bookmark int2:bookmarkName="_Int_DozBwuZo" int2:invalidationBookmarkName="" int2:hashCode="7vhtI7YQ0f1et5" int2:id="CqUQ9DzU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B45CC"/>
    <w:multiLevelType w:val="hybridMultilevel"/>
    <w:tmpl w:val="1E0AE0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11AC6"/>
    <w:multiLevelType w:val="hybridMultilevel"/>
    <w:tmpl w:val="E7C870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D3C38"/>
    <w:multiLevelType w:val="hybridMultilevel"/>
    <w:tmpl w:val="D8E8E7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665E1"/>
    <w:multiLevelType w:val="hybridMultilevel"/>
    <w:tmpl w:val="20A82388"/>
    <w:lvl w:ilvl="0" w:tplc="702CCCF4">
      <w:start w:val="4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D5F1830"/>
    <w:multiLevelType w:val="hybridMultilevel"/>
    <w:tmpl w:val="248A4E4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95296315">
    <w:abstractNumId w:val="1"/>
  </w:num>
  <w:num w:numId="2" w16cid:durableId="1312707692">
    <w:abstractNumId w:val="4"/>
  </w:num>
  <w:num w:numId="3" w16cid:durableId="1578319728">
    <w:abstractNumId w:val="2"/>
  </w:num>
  <w:num w:numId="4" w16cid:durableId="229771789">
    <w:abstractNumId w:val="0"/>
  </w:num>
  <w:num w:numId="5" w16cid:durableId="90965282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8D"/>
    <w:rsid w:val="00095C1E"/>
    <w:rsid w:val="000F4F43"/>
    <w:rsid w:val="0017414B"/>
    <w:rsid w:val="00196A6C"/>
    <w:rsid w:val="001D4856"/>
    <w:rsid w:val="00223C50"/>
    <w:rsid w:val="00226770"/>
    <w:rsid w:val="00245217"/>
    <w:rsid w:val="002A4B8D"/>
    <w:rsid w:val="002E6D57"/>
    <w:rsid w:val="003877F4"/>
    <w:rsid w:val="0041697C"/>
    <w:rsid w:val="004E436D"/>
    <w:rsid w:val="00542D44"/>
    <w:rsid w:val="005860C0"/>
    <w:rsid w:val="005A45BF"/>
    <w:rsid w:val="005B662E"/>
    <w:rsid w:val="005B6DF3"/>
    <w:rsid w:val="0060236C"/>
    <w:rsid w:val="00613943"/>
    <w:rsid w:val="00696ACA"/>
    <w:rsid w:val="006D374F"/>
    <w:rsid w:val="00705B13"/>
    <w:rsid w:val="00733AA3"/>
    <w:rsid w:val="00775B46"/>
    <w:rsid w:val="007D7CB2"/>
    <w:rsid w:val="00861876"/>
    <w:rsid w:val="0086603B"/>
    <w:rsid w:val="008C36F4"/>
    <w:rsid w:val="008D091C"/>
    <w:rsid w:val="0095441F"/>
    <w:rsid w:val="009A3245"/>
    <w:rsid w:val="009C03DB"/>
    <w:rsid w:val="00A3153F"/>
    <w:rsid w:val="00A33117"/>
    <w:rsid w:val="00A63E6E"/>
    <w:rsid w:val="00A6596B"/>
    <w:rsid w:val="00A91217"/>
    <w:rsid w:val="00A93176"/>
    <w:rsid w:val="00B271DA"/>
    <w:rsid w:val="00B303CE"/>
    <w:rsid w:val="00BA0A79"/>
    <w:rsid w:val="00BC3CCB"/>
    <w:rsid w:val="00C04DE1"/>
    <w:rsid w:val="00C64A9C"/>
    <w:rsid w:val="00CA09BD"/>
    <w:rsid w:val="00CA73EF"/>
    <w:rsid w:val="00D2289B"/>
    <w:rsid w:val="00D30089"/>
    <w:rsid w:val="00E11093"/>
    <w:rsid w:val="00E539D8"/>
    <w:rsid w:val="00ED40FB"/>
    <w:rsid w:val="00F82322"/>
    <w:rsid w:val="00FA6BFE"/>
    <w:rsid w:val="00FE3633"/>
    <w:rsid w:val="0182905E"/>
    <w:rsid w:val="0BEDD5A8"/>
    <w:rsid w:val="0C3731C8"/>
    <w:rsid w:val="0DC789D2"/>
    <w:rsid w:val="1010CDDF"/>
    <w:rsid w:val="146CB8C1"/>
    <w:rsid w:val="194C6781"/>
    <w:rsid w:val="1B3CC627"/>
    <w:rsid w:val="1CBB4372"/>
    <w:rsid w:val="1CFAABE6"/>
    <w:rsid w:val="1CFAC86E"/>
    <w:rsid w:val="20017E31"/>
    <w:rsid w:val="2051F649"/>
    <w:rsid w:val="207EC535"/>
    <w:rsid w:val="245902BB"/>
    <w:rsid w:val="24C9B7CE"/>
    <w:rsid w:val="27648EDF"/>
    <w:rsid w:val="27ED3DF9"/>
    <w:rsid w:val="281E0804"/>
    <w:rsid w:val="299C74EE"/>
    <w:rsid w:val="2B064846"/>
    <w:rsid w:val="2EFE8B13"/>
    <w:rsid w:val="318E989F"/>
    <w:rsid w:val="359E49AB"/>
    <w:rsid w:val="37EA2C93"/>
    <w:rsid w:val="3E0D8A15"/>
    <w:rsid w:val="4500E51C"/>
    <w:rsid w:val="4A02D6F9"/>
    <w:rsid w:val="4A5EF9E4"/>
    <w:rsid w:val="4DE3AC29"/>
    <w:rsid w:val="4F9D6394"/>
    <w:rsid w:val="5374E1D1"/>
    <w:rsid w:val="53968C89"/>
    <w:rsid w:val="5542302D"/>
    <w:rsid w:val="58E210CF"/>
    <w:rsid w:val="5B6C8328"/>
    <w:rsid w:val="5D397CBB"/>
    <w:rsid w:val="5EF6138A"/>
    <w:rsid w:val="60104667"/>
    <w:rsid w:val="606F0A53"/>
    <w:rsid w:val="627B03F8"/>
    <w:rsid w:val="647A3330"/>
    <w:rsid w:val="6AE1CC23"/>
    <w:rsid w:val="6B80A353"/>
    <w:rsid w:val="6CBBE5B8"/>
    <w:rsid w:val="6D34FA30"/>
    <w:rsid w:val="6DE188D1"/>
    <w:rsid w:val="6DFF0728"/>
    <w:rsid w:val="71849838"/>
    <w:rsid w:val="725055E0"/>
    <w:rsid w:val="758F57E4"/>
    <w:rsid w:val="7AA9E45C"/>
    <w:rsid w:val="7AE90B90"/>
    <w:rsid w:val="7B1E42E9"/>
    <w:rsid w:val="7B7FF255"/>
    <w:rsid w:val="7C6E29FE"/>
    <w:rsid w:val="7DAB8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0927"/>
  <w15:chartTrackingRefBased/>
  <w15:docId w15:val="{FAD5F576-68FA-4CF8-A91A-7982AF746F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436D"/>
    <w:rPr>
      <w:rFonts w:ascii="Aptos" w:hAnsi="Aptos"/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71D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5B1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271DA"/>
    <w:pPr>
      <w:spacing w:after="0" w:line="240" w:lineRule="auto"/>
      <w:contextualSpacing/>
    </w:pPr>
    <w:rPr>
      <w:rFonts w:ascii="Aptos Display" w:hAnsi="Aptos Display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B271DA"/>
    <w:rPr>
      <w:rFonts w:ascii="Aptos Display" w:hAnsi="Aptos Display" w:eastAsiaTheme="majorEastAsia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223C5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3C50"/>
    <w:rPr>
      <w:color w:val="605E5C"/>
      <w:shd w:val="clear" w:color="auto" w:fill="E1DFDD"/>
    </w:rPr>
  </w:style>
  <w:style w:type="character" w:styleId="Titre2Car" w:customStyle="1">
    <w:name w:val="Titre 2 Car"/>
    <w:basedOn w:val="Policepardfaut"/>
    <w:link w:val="Titre2"/>
    <w:uiPriority w:val="9"/>
    <w:rsid w:val="00B271D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271DA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B271DA"/>
    <w:rPr>
      <w:rFonts w:ascii="Aptos" w:hAnsi="Aptos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271DA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B271DA"/>
    <w:rPr>
      <w:rFonts w:ascii="Aptos" w:hAnsi="Aptos"/>
      <w:sz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microsoft.com/office/2020/10/relationships/intelligence" Target="intelligence2.xml" Id="rId18" /><Relationship Type="http://schemas.openxmlformats.org/officeDocument/2006/relationships/settings" Target="settings.xml" Id="rId3" /><Relationship Type="http://schemas.openxmlformats.org/officeDocument/2006/relationships/hyperlink" Target="https://instituteicm-my.sharepoint.com/:w:/r/personal/delphine_oudiette_icm-institute_org/_layouts/15/Doc.aspx?sourcedoc=%7B7D043759-664B-4A54-A0F8-E66294EACD37%7D&amp;file=create_EEG_montage_Profusion.docx&amp;action=default&amp;mobileredirect=true" TargetMode="Externa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header" Target="header1.xml" Id="rId1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footer" Target="footer.xml" Id="Rf73272139fb44d89" /></Relationships>
</file>

<file path=word/theme/theme1.xml><?xml version="1.0" encoding="utf-8"?>
<a:theme xmlns:a="http://schemas.openxmlformats.org/drawingml/2006/main" xmlns:thm15="http://schemas.microsoft.com/office/thememl/2012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APHP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G-PSL5422220@wprod.ds.aphp.fr</dc:creator>
  <keywords/>
  <dc:description/>
  <lastModifiedBy>ANDRILLON Thomas</lastModifiedBy>
  <revision>50</revision>
  <dcterms:created xsi:type="dcterms:W3CDTF">2025-04-30T12:40:00.0000000Z</dcterms:created>
  <dcterms:modified xsi:type="dcterms:W3CDTF">2025-10-10T11:49:08.2243979Z</dcterms:modified>
</coreProperties>
</file>